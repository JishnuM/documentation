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A859D" w14:textId="6C6D6429" w:rsidR="00C2345C" w:rsidRPr="000641CF" w:rsidRDefault="000641CF">
      <w:pPr>
        <w:rPr>
          <w:b/>
          <w:bCs/>
          <w:sz w:val="24"/>
          <w:szCs w:val="24"/>
          <w:u w:val="single"/>
        </w:rPr>
      </w:pPr>
      <w:r w:rsidRPr="000641CF">
        <w:rPr>
          <w:b/>
          <w:bCs/>
          <w:sz w:val="24"/>
          <w:szCs w:val="24"/>
          <w:u w:val="single"/>
        </w:rPr>
        <w:t>Mojaloop Vulnerability Reporting Procedure</w:t>
      </w:r>
    </w:p>
    <w:p w14:paraId="59A40F79" w14:textId="47F300E3" w:rsidR="00B94372" w:rsidRPr="00B94372" w:rsidRDefault="00B94372" w:rsidP="000641CF">
      <w:pPr>
        <w:jc w:val="both"/>
        <w:rPr>
          <w:b/>
          <w:bCs/>
          <w:u w:val="single"/>
        </w:rPr>
      </w:pPr>
      <w:r w:rsidRPr="00B94372">
        <w:rPr>
          <w:b/>
          <w:bCs/>
          <w:u w:val="single"/>
        </w:rPr>
        <w:t>Overview</w:t>
      </w:r>
    </w:p>
    <w:p w14:paraId="1FCC546B" w14:textId="3E784B9A" w:rsidR="000641CF" w:rsidRDefault="000641CF" w:rsidP="000641CF">
      <w:pPr>
        <w:jc w:val="both"/>
      </w:pPr>
      <w:r>
        <w:t>This procedure is for guiding the public on how security vulnerabilities should be reported safely and responsibl</w:t>
      </w:r>
      <w:ins w:id="0" w:author="samuel benny" w:date="2020-02-26T17:26:00Z">
        <w:r w:rsidR="00731FC3">
          <w:t>y</w:t>
        </w:r>
      </w:ins>
      <w:del w:id="1" w:author="samuel benny" w:date="2020-02-26T17:26:00Z">
        <w:r w:rsidDel="00731FC3">
          <w:delText>e</w:delText>
        </w:r>
      </w:del>
      <w:r>
        <w:t xml:space="preserve"> to the dedicated security team within Mojaloop.</w:t>
      </w:r>
      <w:r w:rsidR="00B94372">
        <w:t xml:space="preserve"> </w:t>
      </w:r>
      <w:r>
        <w:t xml:space="preserve">As </w:t>
      </w:r>
      <w:ins w:id="2" w:author="samuel benny" w:date="2020-02-26T17:27:00Z">
        <w:r w:rsidR="00A24ED9">
          <w:t xml:space="preserve">representatives of </w:t>
        </w:r>
      </w:ins>
      <w:r>
        <w:t xml:space="preserve">the Mojaloop </w:t>
      </w:r>
      <w:ins w:id="3" w:author="samuel benny" w:date="2020-02-26T17:27:00Z">
        <w:r w:rsidR="00A24ED9">
          <w:t>C</w:t>
        </w:r>
      </w:ins>
      <w:del w:id="4" w:author="samuel benny" w:date="2020-02-26T17:27:00Z">
        <w:r w:rsidDel="00A24ED9">
          <w:delText>c</w:delText>
        </w:r>
      </w:del>
      <w:r>
        <w:t xml:space="preserve">ommunity, we strongly encourage everyone to alert us of the potential security vulnerabilities privately first, before disclosing them in a public forum – a right everyone is entitled to without any permission whatever from us as the </w:t>
      </w:r>
      <w:del w:id="5" w:author="samuel benny" w:date="2020-02-26T17:27:00Z">
        <w:r w:rsidDel="00A24ED9">
          <w:delText xml:space="preserve">custodian </w:delText>
        </w:r>
      </w:del>
      <w:ins w:id="6" w:author="samuel benny" w:date="2020-02-26T17:27:00Z">
        <w:r w:rsidR="00A24ED9">
          <w:t xml:space="preserve">maintainer </w:t>
        </w:r>
      </w:ins>
      <w:r>
        <w:t>of the platform.</w:t>
      </w:r>
    </w:p>
    <w:p w14:paraId="07D868C8" w14:textId="319B4227" w:rsidR="000E572B" w:rsidRPr="00B94372" w:rsidRDefault="000E572B" w:rsidP="000E572B">
      <w:pPr>
        <w:rPr>
          <w:ins w:id="7" w:author="samuel benny" w:date="2020-02-26T17:28:00Z"/>
          <w:b/>
          <w:bCs/>
        </w:rPr>
      </w:pPr>
      <w:ins w:id="8" w:author="samuel benny" w:date="2020-02-26T17:28:00Z">
        <w:r>
          <w:rPr>
            <w:b/>
            <w:bCs/>
          </w:rPr>
          <w:t>Contacts</w:t>
        </w:r>
      </w:ins>
    </w:p>
    <w:p w14:paraId="364063DE" w14:textId="1556FF8B" w:rsidR="000641CF" w:rsidRDefault="000641CF" w:rsidP="000641CF">
      <w:pPr>
        <w:jc w:val="both"/>
      </w:pPr>
      <w:r>
        <w:t xml:space="preserve">A list of security contacts for </w:t>
      </w:r>
      <w:r w:rsidR="00B94372">
        <w:t>Mojaloop</w:t>
      </w:r>
      <w:r>
        <w:t xml:space="preserve"> projects is available. If you can't find a project specific security e-mail address and you have an undisclosed security vulnerability to report, then please use the general</w:t>
      </w:r>
      <w:r w:rsidR="00B94372">
        <w:t xml:space="preserve"> </w:t>
      </w:r>
      <w:r>
        <w:t>security address below</w:t>
      </w:r>
      <w:r w:rsidR="00B94372">
        <w:t>:</w:t>
      </w:r>
    </w:p>
    <w:p w14:paraId="6C6B9868" w14:textId="16A64406" w:rsidR="00B94372" w:rsidRDefault="00042F31" w:rsidP="00B94372">
      <w:pPr>
        <w:pStyle w:val="ListParagraph"/>
        <w:numPr>
          <w:ilvl w:val="0"/>
          <w:numId w:val="1"/>
        </w:numPr>
        <w:jc w:val="both"/>
      </w:pPr>
      <w:hyperlink r:id="rId5" w:history="1">
        <w:r w:rsidR="00B94372" w:rsidRPr="00F00BD5">
          <w:rPr>
            <w:rStyle w:val="Hyperlink"/>
          </w:rPr>
          <w:t>sam@modusbox.com</w:t>
        </w:r>
      </w:hyperlink>
    </w:p>
    <w:p w14:paraId="17F5383F" w14:textId="0BEA130B" w:rsidR="00B94372" w:rsidRDefault="00042F31" w:rsidP="00B94372">
      <w:pPr>
        <w:pStyle w:val="ListParagraph"/>
        <w:numPr>
          <w:ilvl w:val="0"/>
          <w:numId w:val="1"/>
        </w:numPr>
        <w:jc w:val="both"/>
      </w:pPr>
      <w:hyperlink r:id="rId6" w:history="1">
        <w:r w:rsidR="00B94372" w:rsidRPr="00F00BD5">
          <w:rPr>
            <w:rStyle w:val="Hyperlink"/>
          </w:rPr>
          <w:t>lewisd@crosslaketech.com</w:t>
        </w:r>
      </w:hyperlink>
    </w:p>
    <w:p w14:paraId="764A19EA" w14:textId="7D8E7AD7" w:rsidR="00B94372" w:rsidRDefault="00042F31" w:rsidP="00B94372">
      <w:pPr>
        <w:pStyle w:val="ListParagraph"/>
        <w:numPr>
          <w:ilvl w:val="0"/>
          <w:numId w:val="1"/>
        </w:numPr>
        <w:jc w:val="both"/>
      </w:pPr>
      <w:hyperlink r:id="rId7" w:history="1">
        <w:r w:rsidR="00B94372" w:rsidRPr="00F00BD5">
          <w:rPr>
            <w:rStyle w:val="Hyperlink"/>
          </w:rPr>
          <w:t>Victor.akidiva@modusbox.com</w:t>
        </w:r>
      </w:hyperlink>
    </w:p>
    <w:p w14:paraId="664E582F" w14:textId="5A966A87" w:rsidR="00B94372" w:rsidRDefault="00042F31" w:rsidP="00B94372">
      <w:pPr>
        <w:pStyle w:val="ListParagraph"/>
        <w:numPr>
          <w:ilvl w:val="0"/>
          <w:numId w:val="1"/>
        </w:numPr>
        <w:jc w:val="both"/>
      </w:pPr>
      <w:hyperlink r:id="rId8" w:history="1">
        <w:r w:rsidR="00B94372" w:rsidRPr="00F00BD5">
          <w:rPr>
            <w:rStyle w:val="Hyperlink"/>
          </w:rPr>
          <w:t>godfreyk@crosslaketech.com</w:t>
        </w:r>
      </w:hyperlink>
    </w:p>
    <w:p w14:paraId="18D8B366" w14:textId="77777777" w:rsidR="00F17718" w:rsidRDefault="000641CF" w:rsidP="00B94372">
      <w:pPr>
        <w:jc w:val="both"/>
      </w:pPr>
      <w:r>
        <w:t xml:space="preserve">Please note that the security contacts should only be used for reporting undisclosed security vulnerabilities in </w:t>
      </w:r>
      <w:r w:rsidR="00B94372">
        <w:t>Mojaloop</w:t>
      </w:r>
      <w:r>
        <w:t xml:space="preserve"> projects and managing the process of fixing such vulnerabilities. We cannot accept regular bug reports or other security related queries at these addresses. All mail sent to these addresses that does not relate to an undisclosed security problem in an </w:t>
      </w:r>
      <w:r w:rsidR="00B94372">
        <w:t>Mojaloop</w:t>
      </w:r>
      <w:r>
        <w:t xml:space="preserve"> project will be ignored.</w:t>
      </w:r>
      <w:r w:rsidR="00B94372">
        <w:t xml:space="preserve"> </w:t>
      </w:r>
    </w:p>
    <w:p w14:paraId="6C0E0F0E" w14:textId="184C5102" w:rsidR="000641CF" w:rsidRDefault="00F17718" w:rsidP="00B94372">
      <w:pPr>
        <w:jc w:val="both"/>
        <w:rPr>
          <w:ins w:id="9" w:author="samuel benny" w:date="2020-02-26T17:28:00Z"/>
        </w:rPr>
      </w:pPr>
      <w:r>
        <w:t xml:space="preserve">NB. </w:t>
      </w:r>
      <w:r w:rsidRPr="00F17718">
        <w:t xml:space="preserve">Security vulnerabilities should not be entered in a project's public bug tracker unless the necessary configuration is in place to limit access to the issue to only the reporter and the project </w:t>
      </w:r>
      <w:r>
        <w:t xml:space="preserve">security </w:t>
      </w:r>
      <w:r w:rsidRPr="00F17718">
        <w:t>team.</w:t>
      </w:r>
    </w:p>
    <w:p w14:paraId="42CC6556" w14:textId="579B61F1" w:rsidR="00350E2D" w:rsidRDefault="00350E2D" w:rsidP="00B94372">
      <w:pPr>
        <w:jc w:val="both"/>
      </w:pPr>
      <w:ins w:id="10" w:author="samuel benny" w:date="2020-02-26T17:28:00Z">
        <w:r>
          <w:t xml:space="preserve">The contacts listed above are intended to be used until the formation of a </w:t>
        </w:r>
      </w:ins>
      <w:ins w:id="11" w:author="samuel benny" w:date="2020-02-26T17:29:00Z">
        <w:r>
          <w:t xml:space="preserve">formal Organization for Mojaloop. Once such an entity is formed, an alias such as </w:t>
        </w:r>
      </w:ins>
      <w:ins w:id="12" w:author="Lewis Daly" w:date="2020-03-04T13:15:00Z">
        <w:r w:rsidR="00975FC1">
          <w:fldChar w:fldCharType="begin"/>
        </w:r>
        <w:r w:rsidR="00975FC1">
          <w:instrText xml:space="preserve"> HYPERLINK "mailto:</w:instrText>
        </w:r>
      </w:ins>
      <w:ins w:id="13" w:author="samuel benny" w:date="2020-02-26T17:29:00Z">
        <w:r w:rsidR="00975FC1" w:rsidRPr="00975FC1">
          <w:rPr>
            <w:rPrChange w:id="14" w:author="Lewis Daly" w:date="2020-03-04T13:15:00Z">
              <w:rPr>
                <w:rStyle w:val="Hyperlink"/>
              </w:rPr>
            </w:rPrChange>
          </w:rPr>
          <w:instrText>security</w:instrText>
        </w:r>
      </w:ins>
      <w:ins w:id="15" w:author="samuel benny" w:date="2020-02-26T17:30:00Z">
        <w:r w:rsidR="00975FC1" w:rsidRPr="00975FC1">
          <w:rPr>
            <w:rPrChange w:id="16" w:author="Lewis Daly" w:date="2020-03-04T13:15:00Z">
              <w:rPr>
                <w:rStyle w:val="Hyperlink"/>
              </w:rPr>
            </w:rPrChange>
          </w:rPr>
          <w:instrText>@mojaloop.</w:instrText>
        </w:r>
      </w:ins>
      <w:ins w:id="17" w:author="Lewis Daly" w:date="2020-03-04T13:15:00Z">
        <w:r w:rsidR="00975FC1">
          <w:instrText xml:space="preserve">io" </w:instrText>
        </w:r>
        <w:r w:rsidR="00975FC1">
          <w:fldChar w:fldCharType="separate"/>
        </w:r>
      </w:ins>
      <w:ins w:id="18" w:author="samuel benny" w:date="2020-02-26T17:29:00Z">
        <w:r w:rsidR="00975FC1" w:rsidRPr="00975FC1">
          <w:rPr>
            <w:rStyle w:val="Hyperlink"/>
          </w:rPr>
          <w:t>security</w:t>
        </w:r>
      </w:ins>
      <w:ins w:id="19" w:author="samuel benny" w:date="2020-02-26T17:30:00Z">
        <w:r w:rsidR="00975FC1" w:rsidRPr="00975FC1">
          <w:rPr>
            <w:rStyle w:val="Hyperlink"/>
          </w:rPr>
          <w:t>@mojaloop.</w:t>
        </w:r>
      </w:ins>
      <w:ins w:id="20" w:author="Lewis Daly" w:date="2020-03-04T13:15:00Z">
        <w:r w:rsidR="00975FC1" w:rsidRPr="006E0ED4">
          <w:rPr>
            <w:rStyle w:val="Hyperlink"/>
          </w:rPr>
          <w:t>io</w:t>
        </w:r>
        <w:r w:rsidR="00975FC1">
          <w:fldChar w:fldCharType="end"/>
        </w:r>
        <w:r w:rsidR="00975FC1">
          <w:t xml:space="preserve"> </w:t>
        </w:r>
      </w:ins>
      <w:ins w:id="21" w:author="samuel benny" w:date="2020-02-26T17:30:00Z">
        <w:del w:id="22" w:author="Lewis Daly" w:date="2020-03-04T13:15:00Z">
          <w:r w:rsidRPr="00975FC1" w:rsidDel="00975FC1">
            <w:rPr>
              <w:rPrChange w:id="23" w:author="Lewis Daly" w:date="2020-03-04T13:15:00Z">
                <w:rPr>
                  <w:rStyle w:val="Hyperlink"/>
                </w:rPr>
              </w:rPrChange>
            </w:rPr>
            <w:delText>or</w:delText>
          </w:r>
          <w:r w:rsidRPr="00975FC1" w:rsidDel="00975FC1">
            <w:rPr>
              <w:rPrChange w:id="24" w:author="Lewis Daly" w:date="2020-03-04T13:15:00Z">
                <w:rPr>
                  <w:rStyle w:val="Hyperlink"/>
                </w:rPr>
              </w:rPrChange>
            </w:rPr>
            <w:delText>g</w:delText>
          </w:r>
          <w:r w:rsidDel="00975FC1">
            <w:delText xml:space="preserve"> </w:delText>
          </w:r>
        </w:del>
        <w:r>
          <w:t xml:space="preserve">or </w:t>
        </w:r>
      </w:ins>
      <w:ins w:id="25" w:author="samuel benny" w:date="2020-02-26T17:32:00Z">
        <w:r>
          <w:t>a similar</w:t>
        </w:r>
      </w:ins>
      <w:ins w:id="26" w:author="samuel benny" w:date="2020-02-26T17:30:00Z">
        <w:r>
          <w:t xml:space="preserve"> will be provided, which will replace the existing list.</w:t>
        </w:r>
      </w:ins>
      <w:ins w:id="27" w:author="samuel benny" w:date="2020-02-26T17:32:00Z">
        <w:r>
          <w:t xml:space="preserve"> This will however, be communicated to the Community.</w:t>
        </w:r>
      </w:ins>
    </w:p>
    <w:p w14:paraId="11BB0469" w14:textId="58E3F37D" w:rsidR="00B94372" w:rsidRPr="00B94372" w:rsidRDefault="00B94372" w:rsidP="000641CF">
      <w:pPr>
        <w:rPr>
          <w:b/>
          <w:bCs/>
        </w:rPr>
      </w:pPr>
      <w:r w:rsidRPr="00B94372">
        <w:rPr>
          <w:b/>
          <w:bCs/>
        </w:rPr>
        <w:t>Reporting Format</w:t>
      </w:r>
    </w:p>
    <w:p w14:paraId="16B18145" w14:textId="680DC65D" w:rsidR="000641CF" w:rsidRDefault="000641CF" w:rsidP="000641CF">
      <w:r>
        <w:t>Please send one plain-text email for each vulnerability you are reporting. We may ask you to resubmit your report if you send it as an image, movie, HTML, or PDF attachment when it could just as easily be described with plain text.</w:t>
      </w:r>
    </w:p>
    <w:p w14:paraId="737FCD0D" w14:textId="2973F752" w:rsidR="00B94372" w:rsidRPr="00B94372" w:rsidRDefault="00B94372" w:rsidP="000641CF">
      <w:pPr>
        <w:rPr>
          <w:b/>
          <w:bCs/>
        </w:rPr>
      </w:pPr>
      <w:r w:rsidRPr="00B94372">
        <w:rPr>
          <w:b/>
          <w:bCs/>
        </w:rPr>
        <w:t>Vulnerability Types</w:t>
      </w:r>
    </w:p>
    <w:p w14:paraId="60E3CAB2" w14:textId="4A3926A5" w:rsidR="00B94372" w:rsidRDefault="00B94372" w:rsidP="00B94372">
      <w:pPr>
        <w:jc w:val="both"/>
      </w:pPr>
      <w:r>
        <w:t xml:space="preserve">We have </w:t>
      </w:r>
      <w:ins w:id="28" w:author="samuel benny" w:date="2020-02-26T17:27:00Z">
        <w:r w:rsidR="000F35F4">
          <w:t xml:space="preserve">no </w:t>
        </w:r>
      </w:ins>
      <w:del w:id="29" w:author="samuel benny" w:date="2020-02-26T17:27:00Z">
        <w:r w:rsidDel="000F35F4">
          <w:delText xml:space="preserve">any </w:delText>
        </w:r>
      </w:del>
      <w:r>
        <w:t>restriction</w:t>
      </w:r>
      <w:ins w:id="30" w:author="Lewis Daly" w:date="2020-03-04T13:10:00Z">
        <w:r w:rsidR="00975FC1">
          <w:t>s</w:t>
        </w:r>
      </w:ins>
      <w:r>
        <w:t xml:space="preserve"> whatsoever</w:t>
      </w:r>
      <w:ins w:id="31" w:author="Lewis Daly" w:date="2020-03-04T13:13:00Z">
        <w:r w:rsidR="00975FC1">
          <w:t xml:space="preserve"> </w:t>
        </w:r>
      </w:ins>
      <w:del w:id="32" w:author="Lewis Daly" w:date="2020-03-04T13:13:00Z">
        <w:r w:rsidDel="00975FC1">
          <w:delText xml:space="preserve"> when </w:delText>
        </w:r>
      </w:del>
      <w:del w:id="33" w:author="Lewis Daly" w:date="2020-03-04T13:12:00Z">
        <w:r w:rsidDel="00975FC1">
          <w:delText xml:space="preserve">reporting </w:delText>
        </w:r>
      </w:del>
      <w:ins w:id="34" w:author="Lewis Daly" w:date="2020-03-04T13:12:00Z">
        <w:r w:rsidR="00975FC1">
          <w:t xml:space="preserve">for the </w:t>
        </w:r>
      </w:ins>
      <w:ins w:id="35" w:author="Lewis Daly" w:date="2020-03-04T13:13:00Z">
        <w:r w:rsidR="00975FC1">
          <w:t xml:space="preserve">vulnerability </w:t>
        </w:r>
      </w:ins>
      <w:ins w:id="36" w:author="Lewis Daly" w:date="2020-03-04T13:12:00Z">
        <w:r w:rsidR="00975FC1">
          <w:t xml:space="preserve">type or </w:t>
        </w:r>
      </w:ins>
      <w:ins w:id="37" w:author="Lewis Daly" w:date="2020-03-04T13:13:00Z">
        <w:r w:rsidR="00975FC1">
          <w:t>method used</w:t>
        </w:r>
      </w:ins>
      <w:ins w:id="38" w:author="Lewis Daly" w:date="2020-03-04T13:12:00Z">
        <w:r w:rsidR="00975FC1">
          <w:t xml:space="preserve"> </w:t>
        </w:r>
      </w:ins>
      <w:ins w:id="39" w:author="Lewis Daly" w:date="2020-03-04T13:13:00Z">
        <w:r w:rsidR="00975FC1">
          <w:t xml:space="preserve">to uncover the </w:t>
        </w:r>
      </w:ins>
      <w:r>
        <w:t>vulnerabilities</w:t>
      </w:r>
      <w:ins w:id="40" w:author="Lewis Daly" w:date="2020-03-04T13:13:00Z">
        <w:r w:rsidR="00975FC1">
          <w:t xml:space="preserve">. The </w:t>
        </w:r>
      </w:ins>
      <w:del w:id="41" w:author="Lewis Daly" w:date="2020-03-04T13:13:00Z">
        <w:r w:rsidDel="00975FC1">
          <w:delText xml:space="preserve"> so the </w:delText>
        </w:r>
      </w:del>
      <w:r>
        <w:t xml:space="preserve">public is welcome to use any </w:t>
      </w:r>
      <w:del w:id="42" w:author="Lewis Daly" w:date="2020-03-04T13:13:00Z">
        <w:r w:rsidDel="00975FC1">
          <w:delText xml:space="preserve">vulnerability </w:delText>
        </w:r>
      </w:del>
      <w:ins w:id="43" w:author="Lewis Daly" w:date="2020-03-04T13:13:00Z">
        <w:r w:rsidR="00975FC1">
          <w:t xml:space="preserve">methods or tools </w:t>
        </w:r>
        <w:r w:rsidR="00975FC1">
          <w:t xml:space="preserve"> </w:t>
        </w:r>
      </w:ins>
      <w:r>
        <w:t>available to them</w:t>
      </w:r>
      <w:ins w:id="44" w:author="Lewis Daly" w:date="2020-03-04T13:10:00Z">
        <w:r w:rsidR="00975FC1">
          <w:t xml:space="preserve">, </w:t>
        </w:r>
      </w:ins>
      <w:del w:id="45" w:author="Lewis Daly" w:date="2020-03-04T13:10:00Z">
        <w:r w:rsidDel="00975FC1">
          <w:delText xml:space="preserve"> </w:delText>
        </w:r>
      </w:del>
      <w:r>
        <w:t xml:space="preserve">including analysis </w:t>
      </w:r>
      <w:ins w:id="46" w:author="Lewis Daly" w:date="2020-03-04T13:11:00Z">
        <w:r w:rsidR="00975FC1">
          <w:t xml:space="preserve">of </w:t>
        </w:r>
      </w:ins>
      <w:r>
        <w:t>the source</w:t>
      </w:r>
      <w:ins w:id="47" w:author="Lewis Daly" w:date="2020-03-04T13:14:00Z">
        <w:r w:rsidR="00975FC1">
          <w:t>,</w:t>
        </w:r>
      </w:ins>
      <w:r>
        <w:t xml:space="preserve"> and apply any methodology of their own in finding vulnerabilities</w:t>
      </w:r>
      <w:ins w:id="48" w:author="Lewis Daly" w:date="2020-03-04T13:11:00Z">
        <w:r w:rsidR="00975FC1">
          <w:t xml:space="preserve">, </w:t>
        </w:r>
      </w:ins>
      <w:ins w:id="49" w:author="Lewis Daly" w:date="2020-03-04T13:14:00Z">
        <w:r w:rsidR="00975FC1">
          <w:t xml:space="preserve">provided that the vulnerability report </w:t>
        </w:r>
      </w:ins>
      <w:del w:id="50" w:author="Lewis Daly" w:date="2020-03-04T13:11:00Z">
        <w:r w:rsidDel="00975FC1">
          <w:delText xml:space="preserve"> </w:delText>
        </w:r>
      </w:del>
      <w:del w:id="51" w:author="Lewis Daly" w:date="2020-03-04T13:14:00Z">
        <w:r w:rsidDel="00975FC1">
          <w:delText xml:space="preserve">as long as the information </w:delText>
        </w:r>
      </w:del>
      <w:del w:id="52" w:author="Lewis Daly" w:date="2020-03-04T13:12:00Z">
        <w:r w:rsidDel="00975FC1">
          <w:delText xml:space="preserve">provided is self-descriptive enough for to understand the issue been raised easily without much interpretations. </w:delText>
        </w:r>
      </w:del>
      <w:ins w:id="53" w:author="Lewis Daly" w:date="2020-03-04T13:12:00Z">
        <w:r w:rsidR="00975FC1">
          <w:t>is clear and self-descriptive</w:t>
        </w:r>
      </w:ins>
      <w:ins w:id="54" w:author="Lewis Daly" w:date="2020-03-04T13:14:00Z">
        <w:r w:rsidR="00975FC1">
          <w:t>.</w:t>
        </w:r>
      </w:ins>
    </w:p>
    <w:p w14:paraId="075EFCD1" w14:textId="2E36B8F9" w:rsidR="00B94372" w:rsidRPr="00B94372" w:rsidRDefault="00B94372" w:rsidP="000641CF">
      <w:pPr>
        <w:rPr>
          <w:b/>
          <w:bCs/>
        </w:rPr>
      </w:pPr>
      <w:r>
        <w:rPr>
          <w:b/>
          <w:bCs/>
        </w:rPr>
        <w:t xml:space="preserve">Advance </w:t>
      </w:r>
      <w:r w:rsidRPr="00B94372">
        <w:rPr>
          <w:b/>
          <w:bCs/>
        </w:rPr>
        <w:t xml:space="preserve">Security </w:t>
      </w:r>
    </w:p>
    <w:p w14:paraId="0390F343" w14:textId="1478DA6F" w:rsidR="000641CF" w:rsidRDefault="00B94372" w:rsidP="000641CF">
      <w:r>
        <w:t xml:space="preserve">We use standard TLS encryption in our mail systems however should the reporter requires additional layer security before sending the info then we are flexible to cater for that on a case by case basis by contacting </w:t>
      </w:r>
      <w:hyperlink r:id="rId9" w:history="1">
        <w:r w:rsidRPr="00F00BD5">
          <w:rPr>
            <w:rStyle w:val="Hyperlink"/>
          </w:rPr>
          <w:t>godfreyk@crosslaketech.com</w:t>
        </w:r>
      </w:hyperlink>
    </w:p>
    <w:p w14:paraId="6AD11286" w14:textId="040D67B2" w:rsidR="000641CF" w:rsidRPr="00B94372" w:rsidRDefault="00B94372" w:rsidP="000641CF">
      <w:pPr>
        <w:rPr>
          <w:b/>
          <w:bCs/>
        </w:rPr>
      </w:pPr>
      <w:r w:rsidRPr="00B94372">
        <w:rPr>
          <w:b/>
          <w:bCs/>
        </w:rPr>
        <w:t xml:space="preserve">Vulnerability Information </w:t>
      </w:r>
    </w:p>
    <w:p w14:paraId="05C4540B" w14:textId="29AF5F05" w:rsidR="000641CF" w:rsidRDefault="00B94372" w:rsidP="00B94372">
      <w:pPr>
        <w:jc w:val="both"/>
      </w:pPr>
      <w:r>
        <w:lastRenderedPageBreak/>
        <w:t>Further i</w:t>
      </w:r>
      <w:r w:rsidR="000641CF">
        <w:t xml:space="preserve">nformation </w:t>
      </w:r>
      <w:r>
        <w:t xml:space="preserve">regarding handling of </w:t>
      </w:r>
      <w:r w:rsidR="000641CF">
        <w:t xml:space="preserve">published vulnerabilities for an </w:t>
      </w:r>
      <w:r>
        <w:t>Mojaloop</w:t>
      </w:r>
      <w:r w:rsidR="000641CF">
        <w:t xml:space="preserve"> project can usually be found on the project</w:t>
      </w:r>
      <w:r>
        <w:t xml:space="preserve">’s </w:t>
      </w:r>
      <w:del w:id="55" w:author="samuel benny" w:date="2020-02-26T17:26:00Z">
        <w:r w:rsidDel="00731FC3">
          <w:delText>Github</w:delText>
        </w:r>
      </w:del>
      <w:ins w:id="56" w:author="samuel benny" w:date="2020-02-26T17:26:00Z">
        <w:r w:rsidR="00731FC3">
          <w:t>GitHub</w:t>
        </w:r>
      </w:ins>
      <w:r>
        <w:t xml:space="preserve"> Account - </w:t>
      </w:r>
      <w:r w:rsidRPr="00B94372">
        <w:rPr>
          <w:highlight w:val="yellow"/>
        </w:rPr>
        <w:t>insert a link</w:t>
      </w:r>
      <w:r>
        <w:t>.</w:t>
      </w:r>
      <w:r w:rsidR="000641CF">
        <w:t xml:space="preserve"> If you can't find the information you are looking for on </w:t>
      </w:r>
      <w:del w:id="57" w:author="samuel benny" w:date="2020-02-26T17:26:00Z">
        <w:r w:rsidDel="00731FC3">
          <w:delText>Github</w:delText>
        </w:r>
      </w:del>
      <w:ins w:id="58" w:author="samuel benny" w:date="2020-02-26T17:26:00Z">
        <w:r w:rsidR="00731FC3">
          <w:t>GitHub</w:t>
        </w:r>
      </w:ins>
      <w:r w:rsidR="000641CF">
        <w:t>, you should ask your question on the project's user mailing list</w:t>
      </w:r>
      <w:r>
        <w:t xml:space="preserve"> above</w:t>
      </w:r>
      <w:r w:rsidR="000641CF">
        <w:t xml:space="preserve">. </w:t>
      </w:r>
    </w:p>
    <w:p w14:paraId="34864325" w14:textId="77777777" w:rsidR="00B94372" w:rsidRDefault="00B94372" w:rsidP="000641CF"/>
    <w:p w14:paraId="471F34E6" w14:textId="72219C07" w:rsidR="000641CF" w:rsidRPr="00B94372" w:rsidRDefault="00B94372" w:rsidP="000641CF">
      <w:pPr>
        <w:rPr>
          <w:b/>
          <w:bCs/>
        </w:rPr>
      </w:pPr>
      <w:r w:rsidRPr="00B94372">
        <w:rPr>
          <w:b/>
          <w:bCs/>
        </w:rPr>
        <w:t>Vulnerability Handling</w:t>
      </w:r>
    </w:p>
    <w:p w14:paraId="133D3F96" w14:textId="77777777" w:rsidR="000641CF" w:rsidRDefault="000641CF" w:rsidP="000641CF">
      <w:r>
        <w:t>An overview of the vulnerability handling process is:</w:t>
      </w:r>
    </w:p>
    <w:p w14:paraId="06124B4F" w14:textId="5ABFD8ED" w:rsidR="000641CF" w:rsidRDefault="000641CF" w:rsidP="00975FC1">
      <w:pPr>
        <w:pStyle w:val="ListParagraph"/>
        <w:numPr>
          <w:ilvl w:val="0"/>
          <w:numId w:val="2"/>
        </w:numPr>
      </w:pPr>
      <w:r>
        <w:t xml:space="preserve">The reporter reports the vulnerability privately to </w:t>
      </w:r>
      <w:r w:rsidR="00B94372">
        <w:t>Moja</w:t>
      </w:r>
      <w:bookmarkStart w:id="59" w:name="_GoBack"/>
      <w:bookmarkEnd w:id="59"/>
      <w:r w:rsidR="00B94372">
        <w:t>loop</w:t>
      </w:r>
      <w:r>
        <w:t>.</w:t>
      </w:r>
    </w:p>
    <w:p w14:paraId="525AF356" w14:textId="77777777" w:rsidR="000641CF" w:rsidRDefault="000641CF" w:rsidP="00B94372">
      <w:pPr>
        <w:pStyle w:val="ListParagraph"/>
        <w:numPr>
          <w:ilvl w:val="0"/>
          <w:numId w:val="2"/>
        </w:numPr>
      </w:pPr>
      <w:r>
        <w:t>The appropriate project's security team works privately with the reporter to resolve the vulnerability.</w:t>
      </w:r>
    </w:p>
    <w:p w14:paraId="64AE641D" w14:textId="7547173F" w:rsidR="000641CF" w:rsidRDefault="000641CF" w:rsidP="00B94372">
      <w:pPr>
        <w:pStyle w:val="ListParagraph"/>
        <w:numPr>
          <w:ilvl w:val="0"/>
          <w:numId w:val="2"/>
        </w:numPr>
      </w:pPr>
      <w:r>
        <w:t xml:space="preserve">A new release of the </w:t>
      </w:r>
      <w:r w:rsidR="00B94372">
        <w:t>Mojaloop</w:t>
      </w:r>
      <w:r>
        <w:t xml:space="preserve"> package concerned is made that includes the fix.</w:t>
      </w:r>
    </w:p>
    <w:p w14:paraId="690DA572" w14:textId="20CCD1FF" w:rsidR="000641CF" w:rsidRDefault="000641CF" w:rsidP="00B94372">
      <w:pPr>
        <w:pStyle w:val="ListParagraph"/>
        <w:numPr>
          <w:ilvl w:val="0"/>
          <w:numId w:val="2"/>
        </w:numPr>
      </w:pPr>
      <w:r>
        <w:t xml:space="preserve">The vulnerability is </w:t>
      </w:r>
      <w:r w:rsidR="00B94372">
        <w:t>publicly</w:t>
      </w:r>
      <w:r>
        <w:t xml:space="preserve"> announced</w:t>
      </w:r>
      <w:r w:rsidR="00B94372">
        <w:t xml:space="preserve"> to the Mojaloop Community</w:t>
      </w:r>
    </w:p>
    <w:p w14:paraId="263CA5A5" w14:textId="1B2FF408" w:rsidR="000641CF" w:rsidRDefault="000641CF" w:rsidP="000641CF">
      <w:r>
        <w:t>A more detailed description of th</w:t>
      </w:r>
      <w:r w:rsidR="00B94372">
        <w:t>is</w:t>
      </w:r>
      <w:r>
        <w:t xml:space="preserve"> process </w:t>
      </w:r>
      <w:r w:rsidR="00B94372">
        <w:t>will be made available soon to the public to provide full understanding of our internal handling process</w:t>
      </w:r>
      <w:r>
        <w:t xml:space="preserve">. </w:t>
      </w:r>
    </w:p>
    <w:p w14:paraId="62B07467" w14:textId="24013153" w:rsidR="00B94372" w:rsidRDefault="00B94372" w:rsidP="000641CF">
      <w:r w:rsidRPr="00B94372">
        <w:rPr>
          <w:highlight w:val="yellow"/>
        </w:rPr>
        <w:t>Here we have a gap to define this internal vulnerability handling process as a separate procedure from this public reporting one</w:t>
      </w:r>
    </w:p>
    <w:sectPr w:rsidR="00B94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44BAA"/>
    <w:multiLevelType w:val="hybridMultilevel"/>
    <w:tmpl w:val="19E26ACC"/>
    <w:lvl w:ilvl="0" w:tplc="8DBCE90A">
      <w:start w:val="1"/>
      <w:numFmt w:val="decimal"/>
      <w:lvlText w:val="%1."/>
      <w:lvlJc w:val="left"/>
      <w:pPr>
        <w:ind w:left="720" w:hanging="360"/>
      </w:pPr>
      <w:rPr>
        <w:rFonts w:asciiTheme="minorHAnsi" w:eastAsiaTheme="minorHAnsi" w:hAnsiTheme="minorHAnsi" w:cstheme="minorBidi"/>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A1600F4"/>
    <w:multiLevelType w:val="hybridMultilevel"/>
    <w:tmpl w:val="99DE5DF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benny">
    <w15:presenceInfo w15:providerId="Windows Live" w15:userId="7b6d82e5728825b7"/>
  </w15:person>
  <w15:person w15:author="Lewis Daly">
    <w15:presenceInfo w15:providerId="Windows Live" w15:userId="c6d18398d8795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CF"/>
    <w:rsid w:val="00042F31"/>
    <w:rsid w:val="000641CF"/>
    <w:rsid w:val="000E572B"/>
    <w:rsid w:val="000F35F4"/>
    <w:rsid w:val="00350E2D"/>
    <w:rsid w:val="00731FC3"/>
    <w:rsid w:val="00975FC1"/>
    <w:rsid w:val="00A24ED9"/>
    <w:rsid w:val="00B94372"/>
    <w:rsid w:val="00C2345C"/>
    <w:rsid w:val="00F177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D946"/>
  <w15:chartTrackingRefBased/>
  <w15:docId w15:val="{9BA56CEB-5EC3-4171-9BBC-3A550D01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372"/>
    <w:rPr>
      <w:color w:val="0563C1" w:themeColor="hyperlink"/>
      <w:u w:val="single"/>
    </w:rPr>
  </w:style>
  <w:style w:type="character" w:styleId="UnresolvedMention">
    <w:name w:val="Unresolved Mention"/>
    <w:basedOn w:val="DefaultParagraphFont"/>
    <w:uiPriority w:val="99"/>
    <w:semiHidden/>
    <w:unhideWhenUsed/>
    <w:rsid w:val="00B94372"/>
    <w:rPr>
      <w:color w:val="605E5C"/>
      <w:shd w:val="clear" w:color="auto" w:fill="E1DFDD"/>
    </w:rPr>
  </w:style>
  <w:style w:type="paragraph" w:styleId="ListParagraph">
    <w:name w:val="List Paragraph"/>
    <w:basedOn w:val="Normal"/>
    <w:uiPriority w:val="34"/>
    <w:qFormat/>
    <w:rsid w:val="00B94372"/>
    <w:pPr>
      <w:ind w:left="720"/>
      <w:contextualSpacing/>
    </w:pPr>
  </w:style>
  <w:style w:type="paragraph" w:styleId="BalloonText">
    <w:name w:val="Balloon Text"/>
    <w:basedOn w:val="Normal"/>
    <w:link w:val="BalloonTextChar"/>
    <w:uiPriority w:val="99"/>
    <w:semiHidden/>
    <w:unhideWhenUsed/>
    <w:rsid w:val="00731FC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1FC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75F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7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dfreyk@crosslaketech.com" TargetMode="External"/><Relationship Id="rId3" Type="http://schemas.openxmlformats.org/officeDocument/2006/relationships/settings" Target="settings.xml"/><Relationship Id="rId7" Type="http://schemas.openxmlformats.org/officeDocument/2006/relationships/hyperlink" Target="mailto:Victor.akidiva@modusbo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wisd@crosslaketech.com" TargetMode="External"/><Relationship Id="rId11" Type="http://schemas.microsoft.com/office/2011/relationships/people" Target="people.xml"/><Relationship Id="rId5" Type="http://schemas.openxmlformats.org/officeDocument/2006/relationships/hyperlink" Target="mailto:sam@modusbox.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odfreyk@crosslake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AstroBoi 772</dc:creator>
  <cp:keywords/>
  <dc:description/>
  <cp:lastModifiedBy>Lewis Daly</cp:lastModifiedBy>
  <cp:revision>2</cp:revision>
  <dcterms:created xsi:type="dcterms:W3CDTF">2020-03-04T05:16:00Z</dcterms:created>
  <dcterms:modified xsi:type="dcterms:W3CDTF">2020-03-04T05:16:00Z</dcterms:modified>
</cp:coreProperties>
</file>